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7E86" w14:textId="7CC45874" w:rsidR="00DB5153" w:rsidRDefault="00DB5153">
      <w:r>
        <w:rPr>
          <w:rFonts w:hint="eastAsia"/>
        </w:rPr>
        <w:t xml:space="preserve">숙취운전 </w:t>
      </w:r>
      <w:r w:rsidR="008E42A3">
        <w:rPr>
          <w:rFonts w:hint="eastAsia"/>
        </w:rPr>
        <w:t>단속 건수</w:t>
      </w:r>
    </w:p>
    <w:p w14:paraId="5FC96D82" w14:textId="4E63A0C2" w:rsidR="005F15FD" w:rsidRDefault="00331CDB">
      <w:pPr>
        <w:rPr>
          <w:rFonts w:hint="eastAsia"/>
        </w:rPr>
      </w:pPr>
      <w:r w:rsidRPr="00331CDB">
        <w:drawing>
          <wp:inline distT="0" distB="0" distL="0" distR="0" wp14:anchorId="2ED7C604" wp14:editId="35578C26">
            <wp:extent cx="5731510" cy="3676650"/>
            <wp:effectExtent l="0" t="0" r="2540" b="0"/>
            <wp:docPr id="2127681199" name="그림 1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81199" name="그림 1" descr="텍스트, 라인, 도표, 그래프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8633" w14:textId="521898F1" w:rsidR="005F15FD" w:rsidRDefault="005F15FD">
      <w:pPr>
        <w:rPr>
          <w:rFonts w:hint="eastAsia"/>
        </w:rPr>
      </w:pPr>
      <w:r w:rsidRPr="005F15FD">
        <w:drawing>
          <wp:inline distT="0" distB="0" distL="0" distR="0" wp14:anchorId="14B03AEF" wp14:editId="4D1E498D">
            <wp:extent cx="1333686" cy="619211"/>
            <wp:effectExtent l="0" t="0" r="0" b="9525"/>
            <wp:docPr id="1943415630" name="그림 1" descr="텍스트, 폰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15630" name="그림 1" descr="텍스트, 폰트, 스크린샷, 디자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62E7" w14:textId="77777777" w:rsidR="00121D81" w:rsidRDefault="00121D81"/>
    <w:p w14:paraId="1AA1268A" w14:textId="77777777" w:rsidR="00F10C61" w:rsidRDefault="00F10C61" w:rsidP="002710A3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1D797AC8" w14:textId="4AD9BD86" w:rsidR="00F10C61" w:rsidRDefault="00F10C61">
      <w:pPr>
        <w:widowControl/>
        <w:wordWrap/>
        <w:autoSpaceDE/>
        <w:autoSpaceDN/>
        <w:rPr>
          <w:rFonts w:ascii="Segoe UI Emoji" w:hAnsi="Segoe UI Emoji" w:cs="Segoe UI Emoji" w:hint="eastAsia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00D55228" w14:textId="19639C8D" w:rsidR="002710A3" w:rsidRPr="002710A3" w:rsidRDefault="002710A3" w:rsidP="002710A3">
      <w:pPr>
        <w:rPr>
          <w:rFonts w:asciiTheme="minorHAnsi" w:eastAsiaTheme="minorHAnsi"/>
          <w:b/>
          <w:bCs/>
          <w:sz w:val="16"/>
          <w:szCs w:val="16"/>
        </w:rPr>
      </w:pPr>
      <w:r w:rsidRPr="002710A3">
        <w:rPr>
          <w:rFonts w:ascii="Segoe UI Emoji" w:eastAsiaTheme="minorHAnsi" w:hAnsi="Segoe UI Emoji" w:cs="Segoe UI Emoji"/>
          <w:b/>
          <w:bCs/>
          <w:sz w:val="16"/>
          <w:szCs w:val="16"/>
        </w:rPr>
        <w:lastRenderedPageBreak/>
        <w:t>✅</w:t>
      </w:r>
      <w:r w:rsidRPr="002710A3">
        <w:rPr>
          <w:rFonts w:asciiTheme="minorHAnsi" w:eastAsiaTheme="minorHAnsi"/>
          <w:b/>
          <w:bCs/>
          <w:sz w:val="16"/>
          <w:szCs w:val="16"/>
        </w:rPr>
        <w:t xml:space="preserve"> 1. 전체 단속 건수는 지속적으로 감소하는 추세</w:t>
      </w:r>
    </w:p>
    <w:p w14:paraId="12BD805B" w14:textId="77777777" w:rsidR="002710A3" w:rsidRPr="002710A3" w:rsidRDefault="002710A3" w:rsidP="002710A3">
      <w:pPr>
        <w:numPr>
          <w:ilvl w:val="0"/>
          <w:numId w:val="1"/>
        </w:numPr>
        <w:rPr>
          <w:rFonts w:asciiTheme="minorHAnsi" w:eastAsiaTheme="minorHAnsi"/>
          <w:sz w:val="16"/>
          <w:szCs w:val="16"/>
        </w:rPr>
      </w:pPr>
      <w:r w:rsidRPr="002710A3">
        <w:rPr>
          <w:rFonts w:asciiTheme="minorHAnsi" w:eastAsiaTheme="minorHAnsi"/>
          <w:sz w:val="16"/>
          <w:szCs w:val="16"/>
        </w:rPr>
        <w:t xml:space="preserve">2014년부터 2020년까지 </w:t>
      </w:r>
      <w:r w:rsidRPr="002710A3">
        <w:rPr>
          <w:rFonts w:asciiTheme="minorHAnsi" w:eastAsiaTheme="minorHAnsi"/>
          <w:b/>
          <w:bCs/>
          <w:sz w:val="16"/>
          <w:szCs w:val="16"/>
        </w:rPr>
        <w:t>전체 단속 건수는 큰 폭으로 감소</w:t>
      </w:r>
      <w:r w:rsidRPr="002710A3">
        <w:rPr>
          <w:rFonts w:asciiTheme="minorHAnsi" w:eastAsiaTheme="minorHAnsi"/>
          <w:sz w:val="16"/>
          <w:szCs w:val="16"/>
        </w:rPr>
        <w:t>했습니다.</w:t>
      </w:r>
    </w:p>
    <w:p w14:paraId="0AF1E2E7" w14:textId="77777777" w:rsidR="002710A3" w:rsidRPr="002710A3" w:rsidRDefault="002710A3" w:rsidP="002710A3">
      <w:pPr>
        <w:numPr>
          <w:ilvl w:val="1"/>
          <w:numId w:val="1"/>
        </w:numPr>
        <w:rPr>
          <w:rFonts w:asciiTheme="minorHAnsi" w:eastAsiaTheme="minorHAnsi"/>
          <w:sz w:val="16"/>
          <w:szCs w:val="16"/>
        </w:rPr>
      </w:pPr>
      <w:r w:rsidRPr="002710A3">
        <w:rPr>
          <w:rFonts w:asciiTheme="minorHAnsi" w:eastAsiaTheme="minorHAnsi"/>
          <w:sz w:val="16"/>
          <w:szCs w:val="16"/>
        </w:rPr>
        <w:t>예: 232,310건 → 81,495건 (약 65% 감소)</w:t>
      </w:r>
    </w:p>
    <w:p w14:paraId="7C9A6D9A" w14:textId="77777777" w:rsidR="002710A3" w:rsidRPr="002710A3" w:rsidRDefault="002710A3" w:rsidP="002710A3">
      <w:pPr>
        <w:numPr>
          <w:ilvl w:val="0"/>
          <w:numId w:val="1"/>
        </w:numPr>
        <w:rPr>
          <w:rFonts w:asciiTheme="minorHAnsi" w:eastAsiaTheme="minorHAnsi"/>
          <w:sz w:val="16"/>
          <w:szCs w:val="16"/>
        </w:rPr>
      </w:pPr>
      <w:r w:rsidRPr="002710A3">
        <w:rPr>
          <w:rFonts w:asciiTheme="minorHAnsi" w:eastAsiaTheme="minorHAnsi"/>
          <w:sz w:val="16"/>
          <w:szCs w:val="16"/>
        </w:rPr>
        <w:t xml:space="preserve">이후 소폭 반등이 있었지만, </w:t>
      </w:r>
      <w:r w:rsidRPr="002710A3">
        <w:rPr>
          <w:rFonts w:asciiTheme="minorHAnsi" w:eastAsiaTheme="minorHAnsi"/>
          <w:b/>
          <w:bCs/>
          <w:sz w:val="16"/>
          <w:szCs w:val="16"/>
        </w:rPr>
        <w:t>코로나 이후에도 회복되지 않음</w:t>
      </w:r>
      <w:r w:rsidRPr="002710A3">
        <w:rPr>
          <w:rFonts w:asciiTheme="minorHAnsi" w:eastAsiaTheme="minorHAnsi"/>
          <w:sz w:val="16"/>
          <w:szCs w:val="16"/>
        </w:rPr>
        <w:t>.</w:t>
      </w:r>
    </w:p>
    <w:p w14:paraId="4B6B9F8C" w14:textId="77777777" w:rsidR="002710A3" w:rsidRPr="00553A73" w:rsidRDefault="002710A3" w:rsidP="002710A3">
      <w:pPr>
        <w:numPr>
          <w:ilvl w:val="0"/>
          <w:numId w:val="1"/>
        </w:numPr>
        <w:rPr>
          <w:rFonts w:asciiTheme="minorHAnsi" w:eastAsiaTheme="minorHAnsi"/>
          <w:sz w:val="16"/>
          <w:szCs w:val="16"/>
        </w:rPr>
      </w:pPr>
      <w:r w:rsidRPr="002710A3">
        <w:rPr>
          <w:rFonts w:asciiTheme="minorHAnsi" w:eastAsiaTheme="minorHAnsi"/>
          <w:sz w:val="16"/>
          <w:szCs w:val="16"/>
        </w:rPr>
        <w:t>이는 법령 강화, 음주 단속 방식 변화(예: 코로나로 인한 단속 감소), 사회적 인식 변화 등이 원인일 수 있습니다.</w:t>
      </w:r>
    </w:p>
    <w:p w14:paraId="798502F5" w14:textId="77777777" w:rsidR="00B45AAB" w:rsidRPr="002710A3" w:rsidRDefault="00B45AAB" w:rsidP="00F10C61">
      <w:pPr>
        <w:ind w:left="720"/>
        <w:rPr>
          <w:rFonts w:asciiTheme="minorHAnsi" w:eastAsiaTheme="minorHAnsi" w:hint="eastAsia"/>
          <w:sz w:val="16"/>
          <w:szCs w:val="16"/>
        </w:rPr>
      </w:pPr>
    </w:p>
    <w:p w14:paraId="7DD882B0" w14:textId="77777777" w:rsidR="00B45AAB" w:rsidRPr="00B45AAB" w:rsidRDefault="00B45AAB" w:rsidP="00B45AAB">
      <w:pPr>
        <w:rPr>
          <w:rFonts w:asciiTheme="minorHAnsi" w:eastAsiaTheme="minorHAnsi"/>
          <w:b/>
          <w:bCs/>
          <w:sz w:val="16"/>
          <w:szCs w:val="16"/>
        </w:rPr>
      </w:pPr>
      <w:r w:rsidRPr="00B45AAB">
        <w:rPr>
          <w:rFonts w:ascii="Segoe UI Emoji" w:eastAsiaTheme="minorHAnsi" w:hAnsi="Segoe UI Emoji" w:cs="Segoe UI Emoji"/>
          <w:b/>
          <w:bCs/>
          <w:sz w:val="16"/>
          <w:szCs w:val="16"/>
        </w:rPr>
        <w:t>✅</w:t>
      </w:r>
      <w:r w:rsidRPr="00B45AAB">
        <w:rPr>
          <w:rFonts w:asciiTheme="minorHAnsi" w:eastAsiaTheme="minorHAnsi"/>
          <w:b/>
          <w:bCs/>
          <w:sz w:val="16"/>
          <w:szCs w:val="16"/>
        </w:rPr>
        <w:t xml:space="preserve"> 2. 숙취 운전 시간대의 단속 건수도 함께 감소</w:t>
      </w:r>
    </w:p>
    <w:p w14:paraId="761A9411" w14:textId="77777777" w:rsidR="00B45AAB" w:rsidRPr="00B45AAB" w:rsidRDefault="00B45AAB" w:rsidP="00B45AAB">
      <w:pPr>
        <w:numPr>
          <w:ilvl w:val="0"/>
          <w:numId w:val="2"/>
        </w:numPr>
        <w:rPr>
          <w:rFonts w:asciiTheme="minorHAnsi" w:eastAsiaTheme="minorHAnsi"/>
          <w:sz w:val="16"/>
          <w:szCs w:val="16"/>
        </w:rPr>
      </w:pPr>
      <w:r w:rsidRPr="00B45AAB">
        <w:rPr>
          <w:rFonts w:asciiTheme="minorHAnsi" w:eastAsiaTheme="minorHAnsi"/>
          <w:sz w:val="16"/>
          <w:szCs w:val="16"/>
        </w:rPr>
        <w:t xml:space="preserve">숙취운전 추정 시간대인 </w:t>
      </w:r>
      <w:r w:rsidRPr="00B45AAB">
        <w:rPr>
          <w:rFonts w:asciiTheme="minorHAnsi" w:eastAsiaTheme="minorHAnsi"/>
          <w:b/>
          <w:bCs/>
          <w:sz w:val="16"/>
          <w:szCs w:val="16"/>
        </w:rPr>
        <w:t>6–10시의 단속 건수도 함께 감소</w:t>
      </w:r>
      <w:r w:rsidRPr="00B45AAB">
        <w:rPr>
          <w:rFonts w:asciiTheme="minorHAnsi" w:eastAsiaTheme="minorHAnsi"/>
          <w:sz w:val="16"/>
          <w:szCs w:val="16"/>
        </w:rPr>
        <w:t>하고 있음.</w:t>
      </w:r>
    </w:p>
    <w:p w14:paraId="74AF535F" w14:textId="77777777" w:rsidR="00B45AAB" w:rsidRPr="00B45AAB" w:rsidRDefault="00B45AAB" w:rsidP="00B45AAB">
      <w:pPr>
        <w:numPr>
          <w:ilvl w:val="1"/>
          <w:numId w:val="2"/>
        </w:numPr>
        <w:rPr>
          <w:rFonts w:asciiTheme="minorHAnsi" w:eastAsiaTheme="minorHAnsi"/>
          <w:sz w:val="16"/>
          <w:szCs w:val="16"/>
        </w:rPr>
      </w:pPr>
      <w:r w:rsidRPr="00B45AAB">
        <w:rPr>
          <w:rFonts w:asciiTheme="minorHAnsi" w:eastAsiaTheme="minorHAnsi"/>
          <w:sz w:val="16"/>
          <w:szCs w:val="16"/>
        </w:rPr>
        <w:t>2016년 22,781건 → 2021년 6,338건 → 2023년 12,268건</w:t>
      </w:r>
    </w:p>
    <w:p w14:paraId="051E65D1" w14:textId="77777777" w:rsidR="00B45AAB" w:rsidRPr="00553A73" w:rsidRDefault="00B45AAB" w:rsidP="00B45AAB">
      <w:pPr>
        <w:numPr>
          <w:ilvl w:val="0"/>
          <w:numId w:val="2"/>
        </w:numPr>
        <w:rPr>
          <w:rFonts w:asciiTheme="minorHAnsi" w:eastAsiaTheme="minorHAnsi"/>
          <w:sz w:val="16"/>
          <w:szCs w:val="16"/>
        </w:rPr>
      </w:pPr>
      <w:r w:rsidRPr="00B45AAB">
        <w:rPr>
          <w:rFonts w:asciiTheme="minorHAnsi" w:eastAsiaTheme="minorHAnsi"/>
          <w:sz w:val="16"/>
          <w:szCs w:val="16"/>
        </w:rPr>
        <w:t xml:space="preserve">하지만 감소 폭은 전체 단속보다는 </w:t>
      </w:r>
      <w:r w:rsidRPr="00B45AAB">
        <w:rPr>
          <w:rFonts w:asciiTheme="minorHAnsi" w:eastAsiaTheme="minorHAnsi"/>
          <w:b/>
          <w:bCs/>
          <w:sz w:val="16"/>
          <w:szCs w:val="16"/>
        </w:rPr>
        <w:t>상대적으로 완만</w:t>
      </w:r>
      <w:r w:rsidRPr="00B45AAB">
        <w:rPr>
          <w:rFonts w:asciiTheme="minorHAnsi" w:eastAsiaTheme="minorHAnsi"/>
          <w:sz w:val="16"/>
          <w:szCs w:val="16"/>
        </w:rPr>
        <w:t>합니다.</w:t>
      </w:r>
    </w:p>
    <w:p w14:paraId="11896539" w14:textId="77777777" w:rsidR="00167855" w:rsidRPr="00167855" w:rsidRDefault="00167855" w:rsidP="00167855">
      <w:pPr>
        <w:rPr>
          <w:rFonts w:asciiTheme="minorHAnsi" w:eastAsiaTheme="minorHAnsi"/>
          <w:b/>
          <w:bCs/>
          <w:sz w:val="16"/>
          <w:szCs w:val="16"/>
        </w:rPr>
      </w:pPr>
      <w:r w:rsidRPr="00167855">
        <w:rPr>
          <w:rFonts w:ascii="Segoe UI Emoji" w:eastAsiaTheme="minorHAnsi" w:hAnsi="Segoe UI Emoji" w:cs="Segoe UI Emoji"/>
          <w:b/>
          <w:bCs/>
          <w:sz w:val="16"/>
          <w:szCs w:val="16"/>
        </w:rPr>
        <w:t>✅</w:t>
      </w:r>
      <w:r w:rsidRPr="00167855">
        <w:rPr>
          <w:rFonts w:asciiTheme="minorHAnsi" w:eastAsiaTheme="minorHAnsi"/>
          <w:b/>
          <w:bCs/>
          <w:sz w:val="16"/>
          <w:szCs w:val="16"/>
        </w:rPr>
        <w:t xml:space="preserve"> 3. </w:t>
      </w:r>
      <w:proofErr w:type="spellStart"/>
      <w:r w:rsidRPr="00167855">
        <w:rPr>
          <w:rFonts w:asciiTheme="minorHAnsi" w:eastAsiaTheme="minorHAnsi"/>
          <w:b/>
          <w:bCs/>
          <w:sz w:val="16"/>
          <w:szCs w:val="16"/>
        </w:rPr>
        <w:t>비숙취</w:t>
      </w:r>
      <w:proofErr w:type="spellEnd"/>
      <w:r w:rsidRPr="00167855">
        <w:rPr>
          <w:rFonts w:asciiTheme="minorHAnsi" w:eastAsiaTheme="minorHAnsi"/>
          <w:b/>
          <w:bCs/>
          <w:sz w:val="16"/>
          <w:szCs w:val="16"/>
        </w:rPr>
        <w:t xml:space="preserve"> 시간대와의 격차는 꾸준히 유지</w:t>
      </w:r>
    </w:p>
    <w:p w14:paraId="5EFCF6AD" w14:textId="77777777" w:rsidR="00167855" w:rsidRPr="00167855" w:rsidRDefault="00167855" w:rsidP="00167855">
      <w:pPr>
        <w:numPr>
          <w:ilvl w:val="0"/>
          <w:numId w:val="3"/>
        </w:numPr>
        <w:rPr>
          <w:rFonts w:asciiTheme="minorHAnsi" w:eastAsiaTheme="minorHAnsi"/>
          <w:b/>
          <w:bCs/>
          <w:sz w:val="16"/>
          <w:szCs w:val="16"/>
        </w:rPr>
      </w:pPr>
      <w:r w:rsidRPr="00167855">
        <w:rPr>
          <w:rFonts w:asciiTheme="minorHAnsi" w:eastAsiaTheme="minorHAnsi"/>
          <w:b/>
          <w:bCs/>
          <w:sz w:val="16"/>
          <w:szCs w:val="16"/>
        </w:rPr>
        <w:t>두 선 간의 절대적 차이는 매우 큼.</w:t>
      </w:r>
    </w:p>
    <w:p w14:paraId="299022D1" w14:textId="77777777" w:rsidR="00167855" w:rsidRPr="00167855" w:rsidRDefault="00167855" w:rsidP="00167855">
      <w:pPr>
        <w:numPr>
          <w:ilvl w:val="0"/>
          <w:numId w:val="3"/>
        </w:numPr>
        <w:rPr>
          <w:rFonts w:asciiTheme="minorHAnsi" w:eastAsiaTheme="minorHAnsi"/>
          <w:b/>
          <w:bCs/>
          <w:sz w:val="16"/>
          <w:szCs w:val="16"/>
        </w:rPr>
      </w:pPr>
      <w:r w:rsidRPr="00167855">
        <w:rPr>
          <w:rFonts w:asciiTheme="minorHAnsi" w:eastAsiaTheme="minorHAnsi"/>
          <w:b/>
          <w:bCs/>
          <w:sz w:val="16"/>
          <w:szCs w:val="16"/>
        </w:rPr>
        <w:t>하지만 전체 단속 건수가 줄어들면서 숙취운전 비율은 오히려 상대적으로 중요해짐.</w:t>
      </w:r>
    </w:p>
    <w:p w14:paraId="199468D8" w14:textId="77777777" w:rsidR="00167855" w:rsidRPr="00167855" w:rsidRDefault="00167855" w:rsidP="00167855">
      <w:pPr>
        <w:numPr>
          <w:ilvl w:val="1"/>
          <w:numId w:val="3"/>
        </w:numPr>
        <w:rPr>
          <w:rFonts w:asciiTheme="minorHAnsi" w:eastAsiaTheme="minorHAnsi"/>
          <w:b/>
          <w:bCs/>
          <w:sz w:val="16"/>
          <w:szCs w:val="16"/>
        </w:rPr>
      </w:pPr>
      <w:r w:rsidRPr="00167855">
        <w:rPr>
          <w:rFonts w:asciiTheme="minorHAnsi" w:eastAsiaTheme="minorHAnsi"/>
          <w:b/>
          <w:bCs/>
          <w:sz w:val="16"/>
          <w:szCs w:val="16"/>
        </w:rPr>
        <w:t>즉, 전체 단속이 줄어든다고 해도 숙취운전은 여전히 무시할 수 없는 수준.</w:t>
      </w:r>
    </w:p>
    <w:p w14:paraId="768A57C2" w14:textId="77777777" w:rsidR="00B45AAB" w:rsidRPr="00B45AAB" w:rsidRDefault="00B45AAB" w:rsidP="00B45AAB">
      <w:pPr>
        <w:rPr>
          <w:rFonts w:asciiTheme="minorHAnsi" w:eastAsiaTheme="minorHAnsi" w:hint="eastAsia"/>
          <w:b/>
          <w:bCs/>
          <w:sz w:val="16"/>
          <w:szCs w:val="16"/>
        </w:rPr>
      </w:pPr>
    </w:p>
    <w:p w14:paraId="277545BD" w14:textId="77777777" w:rsidR="00654481" w:rsidRPr="00654481" w:rsidRDefault="00654481" w:rsidP="00654481">
      <w:pPr>
        <w:rPr>
          <w:rFonts w:asciiTheme="minorHAnsi" w:eastAsiaTheme="minorHAnsi"/>
          <w:b/>
          <w:bCs/>
          <w:sz w:val="16"/>
          <w:szCs w:val="16"/>
        </w:rPr>
      </w:pPr>
      <w:r w:rsidRPr="00654481">
        <w:rPr>
          <w:rFonts w:ascii="Segoe UI Emoji" w:eastAsiaTheme="minorHAnsi" w:hAnsi="Segoe UI Emoji" w:cs="Segoe UI Emoji"/>
          <w:b/>
          <w:bCs/>
          <w:sz w:val="16"/>
          <w:szCs w:val="16"/>
        </w:rPr>
        <w:t>✅</w:t>
      </w:r>
      <w:r w:rsidRPr="00654481">
        <w:rPr>
          <w:rFonts w:asciiTheme="minorHAnsi" w:eastAsiaTheme="minorHAnsi"/>
          <w:b/>
          <w:bCs/>
          <w:sz w:val="16"/>
          <w:szCs w:val="16"/>
        </w:rPr>
        <w:t xml:space="preserve"> 4. 2020–2021년 급감 후 반등</w:t>
      </w:r>
    </w:p>
    <w:p w14:paraId="59013CC0" w14:textId="77777777" w:rsidR="00654481" w:rsidRPr="00654481" w:rsidRDefault="00654481" w:rsidP="00654481">
      <w:pPr>
        <w:numPr>
          <w:ilvl w:val="0"/>
          <w:numId w:val="4"/>
        </w:numPr>
        <w:rPr>
          <w:rFonts w:asciiTheme="minorHAnsi" w:eastAsiaTheme="minorHAnsi"/>
          <w:sz w:val="16"/>
          <w:szCs w:val="16"/>
        </w:rPr>
      </w:pPr>
      <w:r w:rsidRPr="00654481">
        <w:rPr>
          <w:rFonts w:asciiTheme="minorHAnsi" w:eastAsiaTheme="minorHAnsi"/>
          <w:sz w:val="16"/>
          <w:szCs w:val="16"/>
        </w:rPr>
        <w:t>전체 단속 건수와 숙취 단속 모두 2020</w:t>
      </w:r>
      <w:del w:id="0" w:author="Unknown">
        <w:r w:rsidRPr="00654481">
          <w:rPr>
            <w:rFonts w:asciiTheme="minorHAnsi" w:eastAsiaTheme="minorHAnsi"/>
            <w:sz w:val="16"/>
            <w:szCs w:val="16"/>
          </w:rPr>
          <w:delText>2021년 급감 → 2022</w:delText>
        </w:r>
      </w:del>
      <w:r w:rsidRPr="00654481">
        <w:rPr>
          <w:rFonts w:asciiTheme="minorHAnsi" w:eastAsiaTheme="minorHAnsi"/>
          <w:sz w:val="16"/>
          <w:szCs w:val="16"/>
        </w:rPr>
        <w:t>2023년 소폭 반등.</w:t>
      </w:r>
    </w:p>
    <w:p w14:paraId="1F846A78" w14:textId="77777777" w:rsidR="00654481" w:rsidRPr="00654481" w:rsidRDefault="00654481" w:rsidP="00654481">
      <w:pPr>
        <w:numPr>
          <w:ilvl w:val="0"/>
          <w:numId w:val="4"/>
        </w:numPr>
        <w:rPr>
          <w:rFonts w:asciiTheme="minorHAnsi" w:eastAsiaTheme="minorHAnsi"/>
          <w:sz w:val="16"/>
          <w:szCs w:val="16"/>
        </w:rPr>
      </w:pPr>
      <w:r w:rsidRPr="00654481">
        <w:rPr>
          <w:rFonts w:asciiTheme="minorHAnsi" w:eastAsiaTheme="minorHAnsi"/>
          <w:sz w:val="16"/>
          <w:szCs w:val="16"/>
        </w:rPr>
        <w:t xml:space="preserve">이 시기는 </w:t>
      </w:r>
      <w:r w:rsidRPr="00654481">
        <w:rPr>
          <w:rFonts w:asciiTheme="minorHAnsi" w:eastAsiaTheme="minorHAnsi"/>
          <w:b/>
          <w:bCs/>
          <w:sz w:val="16"/>
          <w:szCs w:val="16"/>
        </w:rPr>
        <w:t xml:space="preserve">코로나19로 인한 </w:t>
      </w:r>
      <w:proofErr w:type="spellStart"/>
      <w:r w:rsidRPr="00654481">
        <w:rPr>
          <w:rFonts w:asciiTheme="minorHAnsi" w:eastAsiaTheme="minorHAnsi"/>
          <w:b/>
          <w:bCs/>
          <w:sz w:val="16"/>
          <w:szCs w:val="16"/>
        </w:rPr>
        <w:t>비접촉</w:t>
      </w:r>
      <w:proofErr w:type="spellEnd"/>
      <w:r w:rsidRPr="00654481">
        <w:rPr>
          <w:rFonts w:asciiTheme="minorHAnsi" w:eastAsiaTheme="minorHAnsi"/>
          <w:b/>
          <w:bCs/>
          <w:sz w:val="16"/>
          <w:szCs w:val="16"/>
        </w:rPr>
        <w:t xml:space="preserve"> 단속 회피</w:t>
      </w:r>
      <w:r w:rsidRPr="00654481">
        <w:rPr>
          <w:rFonts w:asciiTheme="minorHAnsi" w:eastAsiaTheme="minorHAnsi"/>
          <w:sz w:val="16"/>
          <w:szCs w:val="16"/>
        </w:rPr>
        <w:t xml:space="preserve">, </w:t>
      </w:r>
      <w:r w:rsidRPr="00654481">
        <w:rPr>
          <w:rFonts w:asciiTheme="minorHAnsi" w:eastAsiaTheme="minorHAnsi"/>
          <w:b/>
          <w:bCs/>
          <w:sz w:val="16"/>
          <w:szCs w:val="16"/>
        </w:rPr>
        <w:t>야간 활동 감소</w:t>
      </w:r>
      <w:r w:rsidRPr="00654481">
        <w:rPr>
          <w:rFonts w:asciiTheme="minorHAnsi" w:eastAsiaTheme="minorHAnsi"/>
          <w:sz w:val="16"/>
          <w:szCs w:val="16"/>
        </w:rPr>
        <w:t xml:space="preserve">, </w:t>
      </w:r>
      <w:r w:rsidRPr="00654481">
        <w:rPr>
          <w:rFonts w:asciiTheme="minorHAnsi" w:eastAsiaTheme="minorHAnsi"/>
          <w:b/>
          <w:bCs/>
          <w:sz w:val="16"/>
          <w:szCs w:val="16"/>
        </w:rPr>
        <w:t>단속 정책 변화</w:t>
      </w:r>
      <w:r w:rsidRPr="00654481">
        <w:rPr>
          <w:rFonts w:asciiTheme="minorHAnsi" w:eastAsiaTheme="minorHAnsi"/>
          <w:sz w:val="16"/>
          <w:szCs w:val="16"/>
        </w:rPr>
        <w:t>가 주요 원인일 가능성.</w:t>
      </w:r>
    </w:p>
    <w:p w14:paraId="2BEAEEA4" w14:textId="77777777" w:rsidR="002710A3" w:rsidRPr="00553A73" w:rsidRDefault="002710A3">
      <w:pPr>
        <w:rPr>
          <w:rFonts w:asciiTheme="minorHAnsi" w:eastAsiaTheme="minorHAnsi"/>
          <w:sz w:val="16"/>
          <w:szCs w:val="16"/>
        </w:rPr>
      </w:pPr>
    </w:p>
    <w:p w14:paraId="5709CA12" w14:textId="77777777" w:rsidR="006C2462" w:rsidRPr="006C2462" w:rsidRDefault="006C2462" w:rsidP="006C2462">
      <w:pPr>
        <w:rPr>
          <w:rFonts w:asciiTheme="minorHAnsi" w:eastAsiaTheme="minorHAnsi"/>
          <w:b/>
          <w:bCs/>
          <w:sz w:val="16"/>
          <w:szCs w:val="16"/>
        </w:rPr>
      </w:pPr>
      <w:r w:rsidRPr="006C2462">
        <w:rPr>
          <w:rFonts w:ascii="Segoe UI Emoji" w:eastAsiaTheme="minorHAnsi" w:hAnsi="Segoe UI Emoji" w:cs="Segoe UI Emoji"/>
          <w:b/>
          <w:bCs/>
          <w:sz w:val="16"/>
          <w:szCs w:val="16"/>
        </w:rPr>
        <w:t>🔍</w:t>
      </w:r>
      <w:r w:rsidRPr="006C2462">
        <w:rPr>
          <w:rFonts w:asciiTheme="minorHAnsi" w:eastAsiaTheme="minorHAnsi"/>
          <w:b/>
          <w:bCs/>
          <w:sz w:val="16"/>
          <w:szCs w:val="16"/>
        </w:rPr>
        <w:t xml:space="preserve"> 추가 분석 아이디어</w:t>
      </w:r>
    </w:p>
    <w:p w14:paraId="2D99EBFB" w14:textId="77777777" w:rsidR="006C2462" w:rsidRPr="006C2462" w:rsidRDefault="006C2462" w:rsidP="006C2462">
      <w:pPr>
        <w:numPr>
          <w:ilvl w:val="0"/>
          <w:numId w:val="5"/>
        </w:numPr>
        <w:rPr>
          <w:rFonts w:asciiTheme="minorHAnsi" w:eastAsiaTheme="minorHAnsi"/>
          <w:sz w:val="16"/>
          <w:szCs w:val="16"/>
        </w:rPr>
      </w:pPr>
      <w:r w:rsidRPr="006C2462">
        <w:rPr>
          <w:rFonts w:asciiTheme="minorHAnsi" w:eastAsiaTheme="minorHAnsi"/>
          <w:sz w:val="16"/>
          <w:szCs w:val="16"/>
        </w:rPr>
        <w:t>숙취운전이 전체 단속 건수에서 차지하는 **비율 변화 (%)**도 계산해보면 더 명확한 의미를 도출할 수 있어요.</w:t>
      </w:r>
    </w:p>
    <w:p w14:paraId="04FED50D" w14:textId="77777777" w:rsidR="006C2462" w:rsidRPr="00553A73" w:rsidRDefault="006C2462" w:rsidP="006C2462">
      <w:pPr>
        <w:numPr>
          <w:ilvl w:val="0"/>
          <w:numId w:val="5"/>
        </w:numPr>
        <w:rPr>
          <w:rFonts w:asciiTheme="minorHAnsi" w:eastAsiaTheme="minorHAnsi"/>
          <w:sz w:val="16"/>
          <w:szCs w:val="16"/>
        </w:rPr>
      </w:pPr>
      <w:r w:rsidRPr="006C2462">
        <w:rPr>
          <w:rFonts w:asciiTheme="minorHAnsi" w:eastAsiaTheme="minorHAnsi"/>
          <w:sz w:val="16"/>
          <w:szCs w:val="16"/>
        </w:rPr>
        <w:t xml:space="preserve">예: 숙취단속건수 / 전체단속건수 * 100 → 이 비율이 높아지면, </w:t>
      </w:r>
      <w:r w:rsidRPr="006C2462">
        <w:rPr>
          <w:rFonts w:asciiTheme="minorHAnsi" w:eastAsiaTheme="minorHAnsi"/>
          <w:b/>
          <w:bCs/>
          <w:sz w:val="16"/>
          <w:szCs w:val="16"/>
        </w:rPr>
        <w:t>숙취운전에 대한 단속 비중이 늘고 있다</w:t>
      </w:r>
      <w:r w:rsidRPr="006C2462">
        <w:rPr>
          <w:rFonts w:asciiTheme="minorHAnsi" w:eastAsiaTheme="minorHAnsi"/>
          <w:sz w:val="16"/>
          <w:szCs w:val="16"/>
        </w:rPr>
        <w:t>는 뜻.</w:t>
      </w:r>
    </w:p>
    <w:p w14:paraId="19591C90" w14:textId="77777777" w:rsidR="00F10C61" w:rsidRPr="00553A73" w:rsidRDefault="00F10C61" w:rsidP="00F10C61">
      <w:pPr>
        <w:rPr>
          <w:rFonts w:asciiTheme="minorHAnsi" w:eastAsiaTheme="minorHAnsi"/>
          <w:sz w:val="16"/>
          <w:szCs w:val="16"/>
        </w:rPr>
      </w:pPr>
    </w:p>
    <w:p w14:paraId="4543EC0F" w14:textId="77777777" w:rsidR="00F10C61" w:rsidRPr="00F10C61" w:rsidRDefault="00F10C61" w:rsidP="00F10C61">
      <w:pPr>
        <w:rPr>
          <w:rFonts w:asciiTheme="minorHAnsi" w:eastAsiaTheme="minorHAnsi"/>
          <w:b/>
          <w:bCs/>
          <w:sz w:val="16"/>
          <w:szCs w:val="16"/>
        </w:rPr>
      </w:pPr>
      <w:r w:rsidRPr="00F10C61">
        <w:rPr>
          <w:rFonts w:ascii="Segoe UI Emoji" w:eastAsiaTheme="minorHAnsi" w:hAnsi="Segoe UI Emoji" w:cs="Segoe UI Emoji"/>
          <w:b/>
          <w:bCs/>
          <w:sz w:val="16"/>
          <w:szCs w:val="16"/>
        </w:rPr>
        <w:t>💡</w:t>
      </w:r>
      <w:r w:rsidRPr="00F10C61">
        <w:rPr>
          <w:rFonts w:asciiTheme="minorHAnsi" w:eastAsiaTheme="minorHAnsi"/>
          <w:b/>
          <w:bCs/>
          <w:sz w:val="16"/>
          <w:szCs w:val="16"/>
        </w:rPr>
        <w:t xml:space="preserve"> 결론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4315"/>
      </w:tblGrid>
      <w:tr w:rsidR="00F10C61" w:rsidRPr="00F10C61" w14:paraId="2AA3A02D" w14:textId="77777777" w:rsidTr="00F10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3CFAB" w14:textId="77777777" w:rsidR="00F10C61" w:rsidRPr="00F10C61" w:rsidRDefault="00F10C61" w:rsidP="00F10C61">
            <w:pPr>
              <w:rPr>
                <w:rFonts w:asciiTheme="minorHAnsi" w:eastAsiaTheme="minorHAnsi"/>
                <w:b/>
                <w:bCs/>
                <w:sz w:val="16"/>
                <w:szCs w:val="16"/>
              </w:rPr>
            </w:pPr>
            <w:r w:rsidRPr="00F10C61">
              <w:rPr>
                <w:rFonts w:asciiTheme="minorHAnsi" w:eastAsiaTheme="minorHAnsi"/>
                <w:b/>
                <w:bCs/>
                <w:sz w:val="16"/>
                <w:szCs w:val="16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4802B341" w14:textId="77777777" w:rsidR="00F10C61" w:rsidRPr="00F10C61" w:rsidRDefault="00F10C61" w:rsidP="00F10C61">
            <w:pPr>
              <w:rPr>
                <w:rFonts w:asciiTheme="minorHAnsi" w:eastAsiaTheme="minorHAnsi"/>
                <w:b/>
                <w:bCs/>
                <w:sz w:val="16"/>
                <w:szCs w:val="16"/>
              </w:rPr>
            </w:pPr>
            <w:r w:rsidRPr="00F10C61">
              <w:rPr>
                <w:rFonts w:asciiTheme="minorHAnsi" w:eastAsiaTheme="minorHAnsi"/>
                <w:b/>
                <w:bCs/>
                <w:sz w:val="16"/>
                <w:szCs w:val="16"/>
              </w:rPr>
              <w:t>요약</w:t>
            </w:r>
          </w:p>
        </w:tc>
      </w:tr>
      <w:tr w:rsidR="00F10C61" w:rsidRPr="00F10C61" w14:paraId="54A12887" w14:textId="77777777" w:rsidTr="00F10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4B6D6" w14:textId="77777777" w:rsidR="00F10C61" w:rsidRPr="00F10C61" w:rsidRDefault="00F10C61" w:rsidP="00F10C61">
            <w:pPr>
              <w:rPr>
                <w:rFonts w:asciiTheme="minorHAnsi" w:eastAsiaTheme="minorHAnsi"/>
                <w:sz w:val="16"/>
                <w:szCs w:val="16"/>
              </w:rPr>
            </w:pPr>
            <w:r w:rsidRPr="00F10C61">
              <w:rPr>
                <w:rFonts w:asciiTheme="minorHAnsi" w:eastAsiaTheme="minorHAnsi"/>
                <w:b/>
                <w:bCs/>
                <w:sz w:val="16"/>
                <w:szCs w:val="16"/>
              </w:rPr>
              <w:t>전체 단속</w:t>
            </w:r>
          </w:p>
        </w:tc>
        <w:tc>
          <w:tcPr>
            <w:tcW w:w="0" w:type="auto"/>
            <w:vAlign w:val="center"/>
            <w:hideMark/>
          </w:tcPr>
          <w:p w14:paraId="01271D71" w14:textId="77777777" w:rsidR="00F10C61" w:rsidRPr="00F10C61" w:rsidRDefault="00F10C61" w:rsidP="00F10C61">
            <w:pPr>
              <w:rPr>
                <w:rFonts w:asciiTheme="minorHAnsi" w:eastAsiaTheme="minorHAnsi"/>
                <w:sz w:val="16"/>
                <w:szCs w:val="16"/>
              </w:rPr>
            </w:pPr>
            <w:r w:rsidRPr="00F10C61">
              <w:rPr>
                <w:rFonts w:asciiTheme="minorHAnsi" w:eastAsiaTheme="minorHAnsi"/>
                <w:sz w:val="16"/>
                <w:szCs w:val="16"/>
              </w:rPr>
              <w:t>전반적으로 큰 폭의 감소 추세</w:t>
            </w:r>
          </w:p>
        </w:tc>
      </w:tr>
      <w:tr w:rsidR="00F10C61" w:rsidRPr="00F10C61" w14:paraId="1964D158" w14:textId="77777777" w:rsidTr="00F10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CB0E4" w14:textId="77777777" w:rsidR="00F10C61" w:rsidRPr="00F10C61" w:rsidRDefault="00F10C61" w:rsidP="00F10C61">
            <w:pPr>
              <w:rPr>
                <w:rFonts w:asciiTheme="minorHAnsi" w:eastAsiaTheme="minorHAnsi"/>
                <w:sz w:val="16"/>
                <w:szCs w:val="16"/>
              </w:rPr>
            </w:pPr>
            <w:r w:rsidRPr="00F10C61">
              <w:rPr>
                <w:rFonts w:asciiTheme="minorHAnsi" w:eastAsiaTheme="minorHAnsi"/>
                <w:b/>
                <w:bCs/>
                <w:sz w:val="16"/>
                <w:szCs w:val="16"/>
              </w:rPr>
              <w:t>숙취운전 단속</w:t>
            </w:r>
          </w:p>
        </w:tc>
        <w:tc>
          <w:tcPr>
            <w:tcW w:w="0" w:type="auto"/>
            <w:vAlign w:val="center"/>
            <w:hideMark/>
          </w:tcPr>
          <w:p w14:paraId="273AE4B6" w14:textId="77777777" w:rsidR="00F10C61" w:rsidRPr="00F10C61" w:rsidRDefault="00F10C61" w:rsidP="00F10C61">
            <w:pPr>
              <w:rPr>
                <w:rFonts w:asciiTheme="minorHAnsi" w:eastAsiaTheme="minorHAnsi"/>
                <w:sz w:val="16"/>
                <w:szCs w:val="16"/>
              </w:rPr>
            </w:pPr>
            <w:r w:rsidRPr="00F10C61">
              <w:rPr>
                <w:rFonts w:asciiTheme="minorHAnsi" w:eastAsiaTheme="minorHAnsi"/>
                <w:sz w:val="16"/>
                <w:szCs w:val="16"/>
              </w:rPr>
              <w:t>감소했지만 상대적으로 완만, 지속적인 감시 필요</w:t>
            </w:r>
          </w:p>
        </w:tc>
      </w:tr>
      <w:tr w:rsidR="00F10C61" w:rsidRPr="00F10C61" w14:paraId="4EF3A9B5" w14:textId="77777777" w:rsidTr="00F10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CB6D" w14:textId="77777777" w:rsidR="00F10C61" w:rsidRPr="00F10C61" w:rsidRDefault="00F10C61" w:rsidP="00F10C61">
            <w:pPr>
              <w:rPr>
                <w:rFonts w:asciiTheme="minorHAnsi" w:eastAsiaTheme="minorHAnsi"/>
                <w:sz w:val="16"/>
                <w:szCs w:val="16"/>
              </w:rPr>
            </w:pPr>
            <w:r w:rsidRPr="00F10C61">
              <w:rPr>
                <w:rFonts w:asciiTheme="minorHAnsi" w:eastAsiaTheme="minorHAnsi"/>
                <w:b/>
                <w:bCs/>
                <w:sz w:val="16"/>
                <w:szCs w:val="16"/>
              </w:rPr>
              <w:t>정책 시사점</w:t>
            </w:r>
          </w:p>
        </w:tc>
        <w:tc>
          <w:tcPr>
            <w:tcW w:w="0" w:type="auto"/>
            <w:vAlign w:val="center"/>
            <w:hideMark/>
          </w:tcPr>
          <w:p w14:paraId="17EBDFC1" w14:textId="77777777" w:rsidR="00F10C61" w:rsidRPr="00F10C61" w:rsidRDefault="00F10C61" w:rsidP="00F10C61">
            <w:pPr>
              <w:rPr>
                <w:rFonts w:asciiTheme="minorHAnsi" w:eastAsiaTheme="minorHAnsi"/>
                <w:sz w:val="16"/>
                <w:szCs w:val="16"/>
              </w:rPr>
            </w:pPr>
            <w:r w:rsidRPr="00F10C61">
              <w:rPr>
                <w:rFonts w:asciiTheme="minorHAnsi" w:eastAsiaTheme="minorHAnsi"/>
                <w:sz w:val="16"/>
                <w:szCs w:val="16"/>
              </w:rPr>
              <w:t xml:space="preserve">숙취운전은 줄지 않고 있어 </w:t>
            </w:r>
            <w:r w:rsidRPr="00F10C61">
              <w:rPr>
                <w:rFonts w:asciiTheme="minorHAnsi" w:eastAsiaTheme="minorHAnsi"/>
                <w:b/>
                <w:bCs/>
                <w:sz w:val="16"/>
                <w:szCs w:val="16"/>
              </w:rPr>
              <w:t>시간대별 단속 전략</w:t>
            </w:r>
            <w:r w:rsidRPr="00F10C61">
              <w:rPr>
                <w:rFonts w:asciiTheme="minorHAnsi" w:eastAsiaTheme="minorHAnsi"/>
                <w:sz w:val="16"/>
                <w:szCs w:val="16"/>
              </w:rPr>
              <w:t>이 필요함</w:t>
            </w:r>
          </w:p>
        </w:tc>
      </w:tr>
      <w:tr w:rsidR="00F10C61" w:rsidRPr="00F10C61" w14:paraId="07BC23D1" w14:textId="77777777" w:rsidTr="00F10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603D" w14:textId="77777777" w:rsidR="00F10C61" w:rsidRPr="00F10C61" w:rsidRDefault="00F10C61" w:rsidP="00F10C61">
            <w:pPr>
              <w:rPr>
                <w:rFonts w:asciiTheme="minorHAnsi" w:eastAsiaTheme="minorHAnsi"/>
                <w:sz w:val="16"/>
                <w:szCs w:val="16"/>
              </w:rPr>
            </w:pPr>
            <w:r w:rsidRPr="00F10C61">
              <w:rPr>
                <w:rFonts w:asciiTheme="minorHAnsi" w:eastAsiaTheme="minorHAnsi"/>
                <w:b/>
                <w:bCs/>
                <w:sz w:val="16"/>
                <w:szCs w:val="16"/>
              </w:rPr>
              <w:t>코로나 영향</w:t>
            </w:r>
          </w:p>
        </w:tc>
        <w:tc>
          <w:tcPr>
            <w:tcW w:w="0" w:type="auto"/>
            <w:vAlign w:val="center"/>
            <w:hideMark/>
          </w:tcPr>
          <w:p w14:paraId="5FF2FC0B" w14:textId="77777777" w:rsidR="00F10C61" w:rsidRPr="00F10C61" w:rsidRDefault="00F10C61" w:rsidP="00F10C61">
            <w:pPr>
              <w:rPr>
                <w:rFonts w:asciiTheme="minorHAnsi" w:eastAsiaTheme="minorHAnsi"/>
                <w:sz w:val="16"/>
                <w:szCs w:val="16"/>
              </w:rPr>
            </w:pPr>
            <w:r w:rsidRPr="00F10C61">
              <w:rPr>
                <w:rFonts w:asciiTheme="minorHAnsi" w:eastAsiaTheme="minorHAnsi"/>
                <w:sz w:val="16"/>
                <w:szCs w:val="16"/>
              </w:rPr>
              <w:t xml:space="preserve">2020~2021년 단속 급감은 </w:t>
            </w:r>
            <w:r w:rsidRPr="00F10C61">
              <w:rPr>
                <w:rFonts w:asciiTheme="minorHAnsi" w:eastAsiaTheme="minorHAnsi"/>
                <w:b/>
                <w:bCs/>
                <w:sz w:val="16"/>
                <w:szCs w:val="16"/>
              </w:rPr>
              <w:t>외부 변수</w:t>
            </w:r>
            <w:r w:rsidRPr="00F10C61">
              <w:rPr>
                <w:rFonts w:asciiTheme="minorHAnsi" w:eastAsiaTheme="minorHAnsi"/>
                <w:sz w:val="16"/>
                <w:szCs w:val="16"/>
              </w:rPr>
              <w:t>의 대표 사례</w:t>
            </w:r>
          </w:p>
        </w:tc>
      </w:tr>
    </w:tbl>
    <w:p w14:paraId="11C80938" w14:textId="77777777" w:rsidR="00654481" w:rsidRPr="006C2462" w:rsidRDefault="00654481">
      <w:pPr>
        <w:rPr>
          <w:rFonts w:hint="eastAsia"/>
        </w:rPr>
      </w:pPr>
    </w:p>
    <w:p w14:paraId="7B1DEADD" w14:textId="25812EE6" w:rsidR="00121D81" w:rsidRDefault="00FA30C7">
      <w:r w:rsidRPr="00FA30C7">
        <w:lastRenderedPageBreak/>
        <w:drawing>
          <wp:inline distT="0" distB="0" distL="0" distR="0" wp14:anchorId="67F0F209" wp14:editId="75BDE516">
            <wp:extent cx="5731510" cy="3660140"/>
            <wp:effectExtent l="0" t="0" r="2540" b="0"/>
            <wp:docPr id="1719833280" name="그림 1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33280" name="그림 1" descr="텍스트, 라인, 도표, 그래프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D108" w14:textId="37B7E7C2" w:rsidR="00ED78B4" w:rsidRDefault="00253650">
      <w:r w:rsidRPr="00253650">
        <w:drawing>
          <wp:inline distT="0" distB="0" distL="0" distR="0" wp14:anchorId="163F716D" wp14:editId="75ED2C78">
            <wp:extent cx="1362265" cy="628738"/>
            <wp:effectExtent l="0" t="0" r="0" b="0"/>
            <wp:docPr id="198409422" name="그림 1" descr="텍스트, 폰트, 화이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9422" name="그림 1" descr="텍스트, 폰트, 화이트, 디자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D0A6" w14:textId="77777777" w:rsidR="00ED78B4" w:rsidRDefault="00ED78B4">
      <w:pPr>
        <w:widowControl/>
        <w:wordWrap/>
        <w:autoSpaceDE/>
        <w:autoSpaceDN/>
      </w:pPr>
      <w:r>
        <w:br w:type="page"/>
      </w:r>
    </w:p>
    <w:p w14:paraId="7719E0C3" w14:textId="77777777" w:rsidR="00ED78B4" w:rsidRPr="00ED78B4" w:rsidRDefault="00ED78B4" w:rsidP="00ED78B4">
      <w:pPr>
        <w:rPr>
          <w:b/>
          <w:bCs/>
          <w:sz w:val="16"/>
          <w:szCs w:val="16"/>
        </w:rPr>
      </w:pPr>
      <w:r w:rsidRPr="00ED78B4">
        <w:rPr>
          <w:b/>
          <w:bCs/>
          <w:sz w:val="16"/>
          <w:szCs w:val="16"/>
        </w:rPr>
        <w:lastRenderedPageBreak/>
        <w:t>1. 야간 시간대(22–02시)의 단속 건수는 전반적으로 급격히 감소</w:t>
      </w:r>
    </w:p>
    <w:p w14:paraId="36D09C57" w14:textId="77777777" w:rsidR="00ED78B4" w:rsidRPr="00ED78B4" w:rsidRDefault="00ED78B4" w:rsidP="00ED78B4">
      <w:pPr>
        <w:numPr>
          <w:ilvl w:val="0"/>
          <w:numId w:val="6"/>
        </w:numPr>
        <w:rPr>
          <w:sz w:val="16"/>
          <w:szCs w:val="16"/>
        </w:rPr>
      </w:pPr>
      <w:r w:rsidRPr="00ED78B4">
        <w:rPr>
          <w:sz w:val="16"/>
          <w:szCs w:val="16"/>
        </w:rPr>
        <w:t xml:space="preserve">2014년: 약 </w:t>
      </w:r>
      <w:r w:rsidRPr="00ED78B4">
        <w:rPr>
          <w:b/>
          <w:bCs/>
          <w:sz w:val="16"/>
          <w:szCs w:val="16"/>
        </w:rPr>
        <w:t>15만 건</w:t>
      </w:r>
    </w:p>
    <w:p w14:paraId="7C0A870D" w14:textId="77777777" w:rsidR="00ED78B4" w:rsidRPr="00ED78B4" w:rsidRDefault="00ED78B4" w:rsidP="00ED78B4">
      <w:pPr>
        <w:numPr>
          <w:ilvl w:val="0"/>
          <w:numId w:val="6"/>
        </w:numPr>
        <w:rPr>
          <w:sz w:val="16"/>
          <w:szCs w:val="16"/>
        </w:rPr>
      </w:pPr>
      <w:r w:rsidRPr="00ED78B4">
        <w:rPr>
          <w:sz w:val="16"/>
          <w:szCs w:val="16"/>
        </w:rPr>
        <w:t xml:space="preserve">2020년: 약 </w:t>
      </w:r>
      <w:r w:rsidRPr="00ED78B4">
        <w:rPr>
          <w:b/>
          <w:bCs/>
          <w:sz w:val="16"/>
          <w:szCs w:val="16"/>
        </w:rPr>
        <w:t>4.5만 건</w:t>
      </w:r>
      <w:r w:rsidRPr="00ED78B4">
        <w:rPr>
          <w:sz w:val="16"/>
          <w:szCs w:val="16"/>
        </w:rPr>
        <w:t xml:space="preserve"> (약 </w:t>
      </w:r>
      <w:r w:rsidRPr="00ED78B4">
        <w:rPr>
          <w:b/>
          <w:bCs/>
          <w:sz w:val="16"/>
          <w:szCs w:val="16"/>
        </w:rPr>
        <w:t>70% 감소</w:t>
      </w:r>
      <w:r w:rsidRPr="00ED78B4">
        <w:rPr>
          <w:sz w:val="16"/>
          <w:szCs w:val="16"/>
        </w:rPr>
        <w:t>)</w:t>
      </w:r>
    </w:p>
    <w:p w14:paraId="3AEBE892" w14:textId="77777777" w:rsidR="00ED78B4" w:rsidRPr="00ED78B4" w:rsidRDefault="00ED78B4" w:rsidP="00ED78B4">
      <w:pPr>
        <w:numPr>
          <w:ilvl w:val="0"/>
          <w:numId w:val="6"/>
        </w:numPr>
        <w:rPr>
          <w:sz w:val="16"/>
          <w:szCs w:val="16"/>
        </w:rPr>
      </w:pPr>
      <w:r w:rsidRPr="00ED78B4">
        <w:rPr>
          <w:sz w:val="16"/>
          <w:szCs w:val="16"/>
        </w:rPr>
        <w:t>이후 소폭 회복세 (2021~2023)</w:t>
      </w:r>
    </w:p>
    <w:p w14:paraId="074603C8" w14:textId="77777777" w:rsidR="00ED78B4" w:rsidRPr="00ED78B4" w:rsidRDefault="00ED78B4" w:rsidP="00ED78B4">
      <w:pPr>
        <w:numPr>
          <w:ilvl w:val="0"/>
          <w:numId w:val="6"/>
        </w:numPr>
        <w:rPr>
          <w:sz w:val="16"/>
          <w:szCs w:val="16"/>
        </w:rPr>
      </w:pPr>
      <w:r w:rsidRPr="00ED78B4">
        <w:rPr>
          <w:sz w:val="16"/>
          <w:szCs w:val="16"/>
        </w:rPr>
        <w:t xml:space="preserve">이 시간대는 전통적인 음주운전 적발 시간대 → </w:t>
      </w:r>
      <w:r w:rsidRPr="00ED78B4">
        <w:rPr>
          <w:b/>
          <w:bCs/>
          <w:sz w:val="16"/>
          <w:szCs w:val="16"/>
        </w:rPr>
        <w:t>전반적인 단속 활동 감소 or 음주운전 감소 추세</w:t>
      </w:r>
      <w:r w:rsidRPr="00ED78B4">
        <w:rPr>
          <w:sz w:val="16"/>
          <w:szCs w:val="16"/>
        </w:rPr>
        <w:t xml:space="preserve"> 반영 가능</w:t>
      </w:r>
    </w:p>
    <w:p w14:paraId="240BC1DC" w14:textId="40E00F88" w:rsidR="00ED78B4" w:rsidRPr="00ED78B4" w:rsidRDefault="00ED78B4" w:rsidP="00ED78B4">
      <w:pPr>
        <w:rPr>
          <w:sz w:val="16"/>
          <w:szCs w:val="16"/>
        </w:rPr>
      </w:pPr>
    </w:p>
    <w:p w14:paraId="7218E338" w14:textId="77777777" w:rsidR="00ED78B4" w:rsidRPr="00ED78B4" w:rsidRDefault="00ED78B4" w:rsidP="00ED78B4">
      <w:pPr>
        <w:rPr>
          <w:b/>
          <w:bCs/>
          <w:sz w:val="16"/>
          <w:szCs w:val="16"/>
        </w:rPr>
      </w:pPr>
      <w:r w:rsidRPr="00ED78B4">
        <w:rPr>
          <w:b/>
          <w:bCs/>
          <w:sz w:val="16"/>
          <w:szCs w:val="16"/>
        </w:rPr>
        <w:t>2. 숙취운전 시간대(06–10시)는 상대적으로 완만한 감소세</w:t>
      </w:r>
    </w:p>
    <w:p w14:paraId="3FD1D46E" w14:textId="77777777" w:rsidR="00ED78B4" w:rsidRPr="00ED78B4" w:rsidRDefault="00ED78B4" w:rsidP="00ED78B4">
      <w:pPr>
        <w:numPr>
          <w:ilvl w:val="0"/>
          <w:numId w:val="7"/>
        </w:numPr>
        <w:rPr>
          <w:sz w:val="16"/>
          <w:szCs w:val="16"/>
        </w:rPr>
      </w:pPr>
      <w:r w:rsidRPr="00ED78B4">
        <w:rPr>
          <w:sz w:val="16"/>
          <w:szCs w:val="16"/>
        </w:rPr>
        <w:t>초반에는 1~2만 건 수준 유지</w:t>
      </w:r>
    </w:p>
    <w:p w14:paraId="6FCF47D1" w14:textId="77777777" w:rsidR="00ED78B4" w:rsidRPr="00ED78B4" w:rsidRDefault="00ED78B4" w:rsidP="00ED78B4">
      <w:pPr>
        <w:numPr>
          <w:ilvl w:val="0"/>
          <w:numId w:val="7"/>
        </w:numPr>
        <w:rPr>
          <w:sz w:val="16"/>
          <w:szCs w:val="16"/>
        </w:rPr>
      </w:pPr>
      <w:r w:rsidRPr="00ED78B4">
        <w:rPr>
          <w:sz w:val="16"/>
          <w:szCs w:val="16"/>
        </w:rPr>
        <w:t>2020년부터 급감 → 6천여 건(2021년), 이후 다시 1만여 건 수준 회복</w:t>
      </w:r>
    </w:p>
    <w:p w14:paraId="7E02FE2E" w14:textId="77777777" w:rsidR="00ED78B4" w:rsidRPr="00ED78B4" w:rsidRDefault="00ED78B4" w:rsidP="00ED78B4">
      <w:pPr>
        <w:numPr>
          <w:ilvl w:val="0"/>
          <w:numId w:val="7"/>
        </w:numPr>
        <w:rPr>
          <w:sz w:val="16"/>
          <w:szCs w:val="16"/>
        </w:rPr>
      </w:pPr>
      <w:r w:rsidRPr="00ED78B4">
        <w:rPr>
          <w:b/>
          <w:bCs/>
          <w:sz w:val="16"/>
          <w:szCs w:val="16"/>
        </w:rPr>
        <w:t>감소폭은 작지만, 비중은 상대적으로 상승</w:t>
      </w:r>
    </w:p>
    <w:p w14:paraId="53DE2238" w14:textId="1A6C1EA3" w:rsidR="00ED78B4" w:rsidRPr="00ED78B4" w:rsidRDefault="00ED78B4" w:rsidP="00ED78B4">
      <w:pPr>
        <w:rPr>
          <w:sz w:val="16"/>
          <w:szCs w:val="16"/>
        </w:rPr>
      </w:pPr>
    </w:p>
    <w:p w14:paraId="0BD3B3C3" w14:textId="77777777" w:rsidR="00ED78B4" w:rsidRPr="00ED78B4" w:rsidRDefault="00ED78B4" w:rsidP="00ED78B4">
      <w:pPr>
        <w:rPr>
          <w:b/>
          <w:bCs/>
          <w:sz w:val="16"/>
          <w:szCs w:val="16"/>
        </w:rPr>
      </w:pPr>
      <w:r w:rsidRPr="00ED78B4">
        <w:rPr>
          <w:b/>
          <w:bCs/>
          <w:sz w:val="16"/>
          <w:szCs w:val="16"/>
        </w:rPr>
        <w:t>3. 두 시간대 간 격차 축소</w:t>
      </w:r>
    </w:p>
    <w:p w14:paraId="53A3E527" w14:textId="77777777" w:rsidR="00ED78B4" w:rsidRPr="00ED78B4" w:rsidRDefault="00ED78B4" w:rsidP="00ED78B4">
      <w:pPr>
        <w:numPr>
          <w:ilvl w:val="0"/>
          <w:numId w:val="8"/>
        </w:numPr>
        <w:rPr>
          <w:sz w:val="16"/>
          <w:szCs w:val="16"/>
        </w:rPr>
      </w:pPr>
      <w:r w:rsidRPr="00ED78B4">
        <w:rPr>
          <w:sz w:val="16"/>
          <w:szCs w:val="16"/>
        </w:rPr>
        <w:t xml:space="preserve">2014년에는 약 </w:t>
      </w:r>
      <w:r w:rsidRPr="00ED78B4">
        <w:rPr>
          <w:b/>
          <w:bCs/>
          <w:sz w:val="16"/>
          <w:szCs w:val="16"/>
        </w:rPr>
        <w:t>136,000건</w:t>
      </w:r>
      <w:r w:rsidRPr="00ED78B4">
        <w:rPr>
          <w:sz w:val="16"/>
          <w:szCs w:val="16"/>
        </w:rPr>
        <w:t xml:space="preserve">의 차이 → 2023년에는 약 </w:t>
      </w:r>
      <w:r w:rsidRPr="00ED78B4">
        <w:rPr>
          <w:b/>
          <w:bCs/>
          <w:sz w:val="16"/>
          <w:szCs w:val="16"/>
        </w:rPr>
        <w:t>48,000건</w:t>
      </w:r>
      <w:r w:rsidRPr="00ED78B4">
        <w:rPr>
          <w:sz w:val="16"/>
          <w:szCs w:val="16"/>
        </w:rPr>
        <w:t xml:space="preserve"> 차이</w:t>
      </w:r>
    </w:p>
    <w:p w14:paraId="519AF48A" w14:textId="77777777" w:rsidR="00ED78B4" w:rsidRPr="00ED78B4" w:rsidRDefault="00ED78B4" w:rsidP="00ED78B4">
      <w:pPr>
        <w:numPr>
          <w:ilvl w:val="0"/>
          <w:numId w:val="8"/>
        </w:numPr>
        <w:rPr>
          <w:sz w:val="16"/>
          <w:szCs w:val="16"/>
        </w:rPr>
      </w:pPr>
      <w:r w:rsidRPr="00ED78B4">
        <w:rPr>
          <w:sz w:val="16"/>
          <w:szCs w:val="16"/>
        </w:rPr>
        <w:t>이는 두 가지를 의미할 수 있음:</w:t>
      </w:r>
    </w:p>
    <w:p w14:paraId="40A43723" w14:textId="77777777" w:rsidR="00ED78B4" w:rsidRPr="00ED78B4" w:rsidRDefault="00ED78B4" w:rsidP="00ED78B4">
      <w:pPr>
        <w:numPr>
          <w:ilvl w:val="1"/>
          <w:numId w:val="8"/>
        </w:numPr>
        <w:rPr>
          <w:sz w:val="16"/>
          <w:szCs w:val="16"/>
        </w:rPr>
      </w:pPr>
      <w:r w:rsidRPr="00ED78B4">
        <w:rPr>
          <w:b/>
          <w:bCs/>
          <w:sz w:val="16"/>
          <w:szCs w:val="16"/>
        </w:rPr>
        <w:t>야간 단속이 과거보다 줄어들고 있다</w:t>
      </w:r>
    </w:p>
    <w:p w14:paraId="76E40DDB" w14:textId="77777777" w:rsidR="00ED78B4" w:rsidRPr="00ED78B4" w:rsidRDefault="00ED78B4" w:rsidP="00ED78B4">
      <w:pPr>
        <w:numPr>
          <w:ilvl w:val="1"/>
          <w:numId w:val="8"/>
        </w:numPr>
        <w:rPr>
          <w:sz w:val="16"/>
          <w:szCs w:val="16"/>
        </w:rPr>
      </w:pPr>
      <w:r w:rsidRPr="00ED78B4">
        <w:rPr>
          <w:b/>
          <w:bCs/>
          <w:sz w:val="16"/>
          <w:szCs w:val="16"/>
        </w:rPr>
        <w:t>숙취운전이 상대적으로 더 중요한 문제로 부상하고 있다</w:t>
      </w:r>
    </w:p>
    <w:p w14:paraId="25F48A17" w14:textId="1A2BB930" w:rsidR="00ED78B4" w:rsidRPr="00ED78B4" w:rsidRDefault="00ED78B4" w:rsidP="00ED78B4">
      <w:pPr>
        <w:rPr>
          <w:sz w:val="16"/>
          <w:szCs w:val="16"/>
        </w:rPr>
      </w:pPr>
    </w:p>
    <w:p w14:paraId="31624DD4" w14:textId="77777777" w:rsidR="00ED78B4" w:rsidRPr="00ED78B4" w:rsidRDefault="00ED78B4" w:rsidP="00ED78B4">
      <w:pPr>
        <w:rPr>
          <w:b/>
          <w:bCs/>
          <w:sz w:val="16"/>
          <w:szCs w:val="16"/>
        </w:rPr>
      </w:pPr>
      <w:r w:rsidRPr="00ED78B4">
        <w:rPr>
          <w:b/>
          <w:bCs/>
          <w:sz w:val="16"/>
          <w:szCs w:val="16"/>
        </w:rPr>
        <w:t>4. 코로나19의 영향이 양 시간대 모두에 뚜렷함</w:t>
      </w:r>
    </w:p>
    <w:p w14:paraId="23507DB5" w14:textId="77777777" w:rsidR="00ED78B4" w:rsidRPr="00ED78B4" w:rsidRDefault="00ED78B4" w:rsidP="00ED78B4">
      <w:pPr>
        <w:numPr>
          <w:ilvl w:val="0"/>
          <w:numId w:val="9"/>
        </w:numPr>
        <w:rPr>
          <w:sz w:val="16"/>
          <w:szCs w:val="16"/>
        </w:rPr>
      </w:pPr>
      <w:r w:rsidRPr="00ED78B4">
        <w:rPr>
          <w:sz w:val="16"/>
          <w:szCs w:val="16"/>
        </w:rPr>
        <w:t>2020~2021년 급감 → 야간 활동 제한 및 단속 방식 축소가 큰 영향을 줌</w:t>
      </w:r>
    </w:p>
    <w:p w14:paraId="61F34B5D" w14:textId="77777777" w:rsidR="00ED78B4" w:rsidRPr="00ED78B4" w:rsidRDefault="00ED78B4" w:rsidP="00ED78B4">
      <w:pPr>
        <w:numPr>
          <w:ilvl w:val="0"/>
          <w:numId w:val="9"/>
        </w:numPr>
        <w:rPr>
          <w:sz w:val="16"/>
          <w:szCs w:val="16"/>
        </w:rPr>
      </w:pPr>
      <w:r w:rsidRPr="00ED78B4">
        <w:rPr>
          <w:sz w:val="16"/>
          <w:szCs w:val="16"/>
        </w:rPr>
        <w:t>숙취운전 시간대는 사회활동 감소와 함께 동반 하락</w:t>
      </w:r>
    </w:p>
    <w:p w14:paraId="468A0393" w14:textId="77777777" w:rsidR="00253650" w:rsidRPr="001A29DB" w:rsidRDefault="00253650">
      <w:pPr>
        <w:rPr>
          <w:sz w:val="16"/>
          <w:szCs w:val="16"/>
        </w:rPr>
      </w:pPr>
    </w:p>
    <w:p w14:paraId="2740ED24" w14:textId="77777777" w:rsidR="001A29DB" w:rsidRPr="001A29DB" w:rsidRDefault="001A29DB" w:rsidP="001A29DB">
      <w:pPr>
        <w:rPr>
          <w:b/>
          <w:bCs/>
          <w:sz w:val="16"/>
          <w:szCs w:val="16"/>
        </w:rPr>
      </w:pPr>
      <w:r w:rsidRPr="001A29DB">
        <w:rPr>
          <w:rFonts w:ascii="Segoe UI Emoji" w:hAnsi="Segoe UI Emoji" w:cs="Segoe UI Emoji"/>
          <w:b/>
          <w:bCs/>
          <w:sz w:val="16"/>
          <w:szCs w:val="16"/>
        </w:rPr>
        <w:t>🧭</w:t>
      </w:r>
      <w:r w:rsidRPr="001A29DB">
        <w:rPr>
          <w:b/>
          <w:bCs/>
          <w:sz w:val="16"/>
          <w:szCs w:val="16"/>
        </w:rPr>
        <w:t xml:space="preserve"> 시사점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835"/>
      </w:tblGrid>
      <w:tr w:rsidR="001A29DB" w:rsidRPr="001A29DB" w14:paraId="17C9272F" w14:textId="77777777" w:rsidTr="001A2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653F3" w14:textId="77777777" w:rsidR="001A29DB" w:rsidRPr="001A29DB" w:rsidRDefault="001A29DB" w:rsidP="001A29DB">
            <w:pPr>
              <w:rPr>
                <w:b/>
                <w:bCs/>
                <w:sz w:val="16"/>
                <w:szCs w:val="16"/>
              </w:rPr>
            </w:pPr>
            <w:r w:rsidRPr="001A29DB">
              <w:rPr>
                <w:b/>
                <w:bCs/>
                <w:sz w:val="16"/>
                <w:szCs w:val="16"/>
              </w:rPr>
              <w:t>요약</w:t>
            </w:r>
          </w:p>
        </w:tc>
        <w:tc>
          <w:tcPr>
            <w:tcW w:w="0" w:type="auto"/>
            <w:vAlign w:val="center"/>
            <w:hideMark/>
          </w:tcPr>
          <w:p w14:paraId="395F4AE6" w14:textId="77777777" w:rsidR="001A29DB" w:rsidRPr="001A29DB" w:rsidRDefault="001A29DB" w:rsidP="001A29DB">
            <w:pPr>
              <w:rPr>
                <w:b/>
                <w:bCs/>
                <w:sz w:val="16"/>
                <w:szCs w:val="16"/>
              </w:rPr>
            </w:pPr>
            <w:r w:rsidRPr="001A29DB">
              <w:rPr>
                <w:b/>
                <w:bCs/>
                <w:sz w:val="16"/>
                <w:szCs w:val="16"/>
              </w:rPr>
              <w:t>설명</w:t>
            </w:r>
          </w:p>
        </w:tc>
      </w:tr>
      <w:tr w:rsidR="001A29DB" w:rsidRPr="001A29DB" w14:paraId="63FF5CCB" w14:textId="77777777" w:rsidTr="001A2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0FBE9" w14:textId="77777777" w:rsidR="001A29DB" w:rsidRPr="001A29DB" w:rsidRDefault="001A29DB" w:rsidP="001A29DB">
            <w:pPr>
              <w:rPr>
                <w:sz w:val="16"/>
                <w:szCs w:val="16"/>
              </w:rPr>
            </w:pPr>
            <w:r w:rsidRPr="001A29DB">
              <w:rPr>
                <w:b/>
                <w:bCs/>
                <w:sz w:val="16"/>
                <w:szCs w:val="16"/>
              </w:rPr>
              <w:t>정책 변화 필요</w:t>
            </w:r>
          </w:p>
        </w:tc>
        <w:tc>
          <w:tcPr>
            <w:tcW w:w="0" w:type="auto"/>
            <w:vAlign w:val="center"/>
            <w:hideMark/>
          </w:tcPr>
          <w:p w14:paraId="29FCD836" w14:textId="77777777" w:rsidR="001A29DB" w:rsidRPr="001A29DB" w:rsidRDefault="001A29DB" w:rsidP="001A29DB">
            <w:pPr>
              <w:rPr>
                <w:sz w:val="16"/>
                <w:szCs w:val="16"/>
              </w:rPr>
            </w:pPr>
            <w:r w:rsidRPr="001A29DB">
              <w:rPr>
                <w:sz w:val="16"/>
                <w:szCs w:val="16"/>
              </w:rPr>
              <w:t xml:space="preserve">전통적인 야간 음주운전 단속 외에도 </w:t>
            </w:r>
            <w:r w:rsidRPr="001A29DB">
              <w:rPr>
                <w:b/>
                <w:bCs/>
                <w:sz w:val="16"/>
                <w:szCs w:val="16"/>
              </w:rPr>
              <w:t>숙취 시간대에 집중한 단속 필요성</w:t>
            </w:r>
            <w:r w:rsidRPr="001A29DB">
              <w:rPr>
                <w:sz w:val="16"/>
                <w:szCs w:val="16"/>
              </w:rPr>
              <w:t xml:space="preserve"> 증가</w:t>
            </w:r>
          </w:p>
        </w:tc>
      </w:tr>
      <w:tr w:rsidR="001A29DB" w:rsidRPr="001A29DB" w14:paraId="0E9BC09F" w14:textId="77777777" w:rsidTr="001A2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B508" w14:textId="77777777" w:rsidR="001A29DB" w:rsidRPr="001A29DB" w:rsidRDefault="001A29DB" w:rsidP="001A29DB">
            <w:pPr>
              <w:rPr>
                <w:sz w:val="16"/>
                <w:szCs w:val="16"/>
              </w:rPr>
            </w:pPr>
            <w:r w:rsidRPr="001A29DB">
              <w:rPr>
                <w:b/>
                <w:bCs/>
                <w:sz w:val="16"/>
                <w:szCs w:val="16"/>
              </w:rPr>
              <w:t>비율 기반 분석 필요</w:t>
            </w:r>
          </w:p>
        </w:tc>
        <w:tc>
          <w:tcPr>
            <w:tcW w:w="0" w:type="auto"/>
            <w:vAlign w:val="center"/>
            <w:hideMark/>
          </w:tcPr>
          <w:p w14:paraId="1508D338" w14:textId="77777777" w:rsidR="001A29DB" w:rsidRPr="001A29DB" w:rsidRDefault="001A29DB" w:rsidP="001A29DB">
            <w:pPr>
              <w:rPr>
                <w:sz w:val="16"/>
                <w:szCs w:val="16"/>
              </w:rPr>
            </w:pPr>
            <w:r w:rsidRPr="001A29DB">
              <w:rPr>
                <w:sz w:val="16"/>
                <w:szCs w:val="16"/>
              </w:rPr>
              <w:t xml:space="preserve">절대 수치가 아닌 </w:t>
            </w:r>
            <w:r w:rsidRPr="001A29DB">
              <w:rPr>
                <w:b/>
                <w:bCs/>
                <w:sz w:val="16"/>
                <w:szCs w:val="16"/>
              </w:rPr>
              <w:t>전체 단속 대비 숙취운전 비율</w:t>
            </w:r>
            <w:r w:rsidRPr="001A29DB">
              <w:rPr>
                <w:sz w:val="16"/>
                <w:szCs w:val="16"/>
              </w:rPr>
              <w:t xml:space="preserve"> 분석도 병행해야 함</w:t>
            </w:r>
          </w:p>
        </w:tc>
      </w:tr>
      <w:tr w:rsidR="001A29DB" w:rsidRPr="001A29DB" w14:paraId="3A898A92" w14:textId="77777777" w:rsidTr="001A2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4CDC" w14:textId="77777777" w:rsidR="001A29DB" w:rsidRPr="001A29DB" w:rsidRDefault="001A29DB" w:rsidP="001A29DB">
            <w:pPr>
              <w:rPr>
                <w:sz w:val="16"/>
                <w:szCs w:val="16"/>
              </w:rPr>
            </w:pPr>
            <w:r w:rsidRPr="001A29DB">
              <w:rPr>
                <w:b/>
                <w:bCs/>
                <w:sz w:val="16"/>
                <w:szCs w:val="16"/>
              </w:rPr>
              <w:t>홍보 전략의 전환</w:t>
            </w:r>
          </w:p>
        </w:tc>
        <w:tc>
          <w:tcPr>
            <w:tcW w:w="0" w:type="auto"/>
            <w:vAlign w:val="center"/>
            <w:hideMark/>
          </w:tcPr>
          <w:p w14:paraId="19465723" w14:textId="77777777" w:rsidR="001A29DB" w:rsidRPr="001A29DB" w:rsidRDefault="001A29DB" w:rsidP="001A29DB">
            <w:pPr>
              <w:rPr>
                <w:sz w:val="16"/>
                <w:szCs w:val="16"/>
              </w:rPr>
            </w:pPr>
            <w:r w:rsidRPr="001A29DB">
              <w:rPr>
                <w:sz w:val="16"/>
                <w:szCs w:val="16"/>
              </w:rPr>
              <w:t>‘심야 음주단속’보다 ‘숙취운전 예방’</w:t>
            </w:r>
            <w:proofErr w:type="spellStart"/>
            <w:r w:rsidRPr="001A29DB">
              <w:rPr>
                <w:sz w:val="16"/>
                <w:szCs w:val="16"/>
              </w:rPr>
              <w:t>에</w:t>
            </w:r>
            <w:proofErr w:type="spellEnd"/>
            <w:r w:rsidRPr="001A29DB">
              <w:rPr>
                <w:sz w:val="16"/>
                <w:szCs w:val="16"/>
              </w:rPr>
              <w:t xml:space="preserve"> 대한 대국민 인식 제고 필요</w:t>
            </w:r>
          </w:p>
        </w:tc>
      </w:tr>
      <w:tr w:rsidR="001A29DB" w:rsidRPr="001A29DB" w14:paraId="291F4E76" w14:textId="77777777" w:rsidTr="001A2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C700" w14:textId="77777777" w:rsidR="001A29DB" w:rsidRPr="001A29DB" w:rsidRDefault="001A29DB" w:rsidP="001A29DB">
            <w:pPr>
              <w:rPr>
                <w:sz w:val="16"/>
                <w:szCs w:val="16"/>
              </w:rPr>
            </w:pPr>
            <w:r w:rsidRPr="001A29DB">
              <w:rPr>
                <w:b/>
                <w:bCs/>
                <w:sz w:val="16"/>
                <w:szCs w:val="16"/>
              </w:rPr>
              <w:t>데이터 기반 단속 강화</w:t>
            </w:r>
          </w:p>
        </w:tc>
        <w:tc>
          <w:tcPr>
            <w:tcW w:w="0" w:type="auto"/>
            <w:vAlign w:val="center"/>
            <w:hideMark/>
          </w:tcPr>
          <w:p w14:paraId="12001B2D" w14:textId="77777777" w:rsidR="001A29DB" w:rsidRPr="001A29DB" w:rsidRDefault="001A29DB" w:rsidP="001A29DB">
            <w:pPr>
              <w:rPr>
                <w:sz w:val="16"/>
                <w:szCs w:val="16"/>
              </w:rPr>
            </w:pPr>
            <w:r w:rsidRPr="001A29DB">
              <w:rPr>
                <w:sz w:val="16"/>
                <w:szCs w:val="16"/>
              </w:rPr>
              <w:t>시간대별 데이터 기반으로 단속 인력 배치 전략을 재구성할 수 있음</w:t>
            </w:r>
          </w:p>
        </w:tc>
      </w:tr>
    </w:tbl>
    <w:p w14:paraId="3111D8CA" w14:textId="6EC0B6B6" w:rsidR="001A29DB" w:rsidRPr="001A29DB" w:rsidRDefault="001A29DB" w:rsidP="001A29DB">
      <w:pPr>
        <w:rPr>
          <w:sz w:val="16"/>
          <w:szCs w:val="16"/>
        </w:rPr>
      </w:pPr>
    </w:p>
    <w:p w14:paraId="14B681A5" w14:textId="77777777" w:rsidR="001A29DB" w:rsidRPr="001A29DB" w:rsidRDefault="001A29DB" w:rsidP="001A29DB">
      <w:pPr>
        <w:rPr>
          <w:b/>
          <w:bCs/>
          <w:sz w:val="16"/>
          <w:szCs w:val="16"/>
        </w:rPr>
      </w:pPr>
      <w:r w:rsidRPr="001A29DB">
        <w:rPr>
          <w:rFonts w:ascii="Segoe UI Emoji" w:hAnsi="Segoe UI Emoji" w:cs="Segoe UI Emoji"/>
          <w:b/>
          <w:bCs/>
          <w:sz w:val="16"/>
          <w:szCs w:val="16"/>
        </w:rPr>
        <w:t>📌</w:t>
      </w:r>
      <w:r w:rsidRPr="001A29DB">
        <w:rPr>
          <w:b/>
          <w:bCs/>
          <w:sz w:val="16"/>
          <w:szCs w:val="16"/>
        </w:rPr>
        <w:t xml:space="preserve"> 추가 시각화 제안</w:t>
      </w:r>
    </w:p>
    <w:p w14:paraId="38985CA0" w14:textId="77777777" w:rsidR="001A29DB" w:rsidRPr="001A29DB" w:rsidRDefault="001A29DB" w:rsidP="001A29DB">
      <w:pPr>
        <w:numPr>
          <w:ilvl w:val="0"/>
          <w:numId w:val="10"/>
        </w:numPr>
        <w:rPr>
          <w:sz w:val="16"/>
          <w:szCs w:val="16"/>
        </w:rPr>
      </w:pPr>
      <w:r w:rsidRPr="001A29DB">
        <w:rPr>
          <w:b/>
          <w:bCs/>
          <w:sz w:val="16"/>
          <w:szCs w:val="16"/>
        </w:rPr>
        <w:t>비율 비교 그래프</w:t>
      </w:r>
      <w:r w:rsidRPr="001A29DB">
        <w:rPr>
          <w:sz w:val="16"/>
          <w:szCs w:val="16"/>
        </w:rPr>
        <w:t>: 숙취운전 / 전체 단속 → 연도별 추이</w:t>
      </w:r>
    </w:p>
    <w:p w14:paraId="48263D1E" w14:textId="77777777" w:rsidR="001A29DB" w:rsidRPr="001A29DB" w:rsidRDefault="001A29DB" w:rsidP="001A29DB">
      <w:pPr>
        <w:numPr>
          <w:ilvl w:val="0"/>
          <w:numId w:val="10"/>
        </w:numPr>
        <w:rPr>
          <w:sz w:val="16"/>
          <w:szCs w:val="16"/>
        </w:rPr>
      </w:pPr>
      <w:r w:rsidRPr="001A29DB">
        <w:rPr>
          <w:b/>
          <w:bCs/>
          <w:sz w:val="16"/>
          <w:szCs w:val="16"/>
        </w:rPr>
        <w:lastRenderedPageBreak/>
        <w:t>누적 영역 차트</w:t>
      </w:r>
      <w:r w:rsidRPr="001A29DB">
        <w:rPr>
          <w:sz w:val="16"/>
          <w:szCs w:val="16"/>
        </w:rPr>
        <w:t>: 두 시간대의 상대적 구성 변화</w:t>
      </w:r>
    </w:p>
    <w:p w14:paraId="7E037D50" w14:textId="77777777" w:rsidR="001A29DB" w:rsidRPr="001A29DB" w:rsidRDefault="001A29DB" w:rsidP="001A29DB">
      <w:pPr>
        <w:numPr>
          <w:ilvl w:val="0"/>
          <w:numId w:val="10"/>
        </w:numPr>
        <w:rPr>
          <w:sz w:val="16"/>
          <w:szCs w:val="16"/>
        </w:rPr>
      </w:pPr>
      <w:r w:rsidRPr="001A29DB">
        <w:rPr>
          <w:b/>
          <w:bCs/>
          <w:sz w:val="16"/>
          <w:szCs w:val="16"/>
        </w:rPr>
        <w:t>사건수 대비 사고율 분석</w:t>
      </w:r>
      <w:r w:rsidRPr="001A29DB">
        <w:rPr>
          <w:sz w:val="16"/>
          <w:szCs w:val="16"/>
        </w:rPr>
        <w:t xml:space="preserve"> (가능하다면) → 단속 건수 대비 사고 발생 건수</w:t>
      </w:r>
    </w:p>
    <w:p w14:paraId="17042258" w14:textId="77777777" w:rsidR="001A29DB" w:rsidRPr="001A29DB" w:rsidRDefault="001A29DB">
      <w:pPr>
        <w:rPr>
          <w:rFonts w:hint="eastAsia"/>
        </w:rPr>
      </w:pPr>
    </w:p>
    <w:sectPr w:rsidR="001A29DB" w:rsidRPr="001A2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5545"/>
    <w:multiLevelType w:val="multilevel"/>
    <w:tmpl w:val="EE9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3BD0"/>
    <w:multiLevelType w:val="multilevel"/>
    <w:tmpl w:val="9BC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B6592"/>
    <w:multiLevelType w:val="multilevel"/>
    <w:tmpl w:val="DD94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E352C"/>
    <w:multiLevelType w:val="multilevel"/>
    <w:tmpl w:val="1DAC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B3ABD"/>
    <w:multiLevelType w:val="multilevel"/>
    <w:tmpl w:val="4FB6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D076B"/>
    <w:multiLevelType w:val="multilevel"/>
    <w:tmpl w:val="A3B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C68D9"/>
    <w:multiLevelType w:val="multilevel"/>
    <w:tmpl w:val="1F68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C47F5"/>
    <w:multiLevelType w:val="multilevel"/>
    <w:tmpl w:val="9D9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D6682"/>
    <w:multiLevelType w:val="multilevel"/>
    <w:tmpl w:val="AEA6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37DD5"/>
    <w:multiLevelType w:val="multilevel"/>
    <w:tmpl w:val="45CC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086146">
    <w:abstractNumId w:val="5"/>
  </w:num>
  <w:num w:numId="2" w16cid:durableId="1172913878">
    <w:abstractNumId w:val="1"/>
  </w:num>
  <w:num w:numId="3" w16cid:durableId="675110335">
    <w:abstractNumId w:val="4"/>
  </w:num>
  <w:num w:numId="4" w16cid:durableId="840042279">
    <w:abstractNumId w:val="7"/>
  </w:num>
  <w:num w:numId="5" w16cid:durableId="1985230946">
    <w:abstractNumId w:val="6"/>
  </w:num>
  <w:num w:numId="6" w16cid:durableId="1934237294">
    <w:abstractNumId w:val="0"/>
  </w:num>
  <w:num w:numId="7" w16cid:durableId="292831970">
    <w:abstractNumId w:val="2"/>
  </w:num>
  <w:num w:numId="8" w16cid:durableId="1083406680">
    <w:abstractNumId w:val="3"/>
  </w:num>
  <w:num w:numId="9" w16cid:durableId="1435784706">
    <w:abstractNumId w:val="8"/>
  </w:num>
  <w:num w:numId="10" w16cid:durableId="998537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EA"/>
    <w:rsid w:val="00121D81"/>
    <w:rsid w:val="00156DEA"/>
    <w:rsid w:val="00167855"/>
    <w:rsid w:val="001A29DB"/>
    <w:rsid w:val="00253650"/>
    <w:rsid w:val="002710A3"/>
    <w:rsid w:val="002F0962"/>
    <w:rsid w:val="00331CDB"/>
    <w:rsid w:val="00465D8C"/>
    <w:rsid w:val="00553A73"/>
    <w:rsid w:val="005F15FD"/>
    <w:rsid w:val="00654481"/>
    <w:rsid w:val="006C2462"/>
    <w:rsid w:val="007B5B8D"/>
    <w:rsid w:val="008E42A3"/>
    <w:rsid w:val="00951840"/>
    <w:rsid w:val="009A7E73"/>
    <w:rsid w:val="00B45AAB"/>
    <w:rsid w:val="00DB5153"/>
    <w:rsid w:val="00ED78B4"/>
    <w:rsid w:val="00F10C61"/>
    <w:rsid w:val="00F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E23D"/>
  <w15:chartTrackingRefBased/>
  <w15:docId w15:val="{4BC023C4-0480-4150-9F0B-364AEBCC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6D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6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6D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6D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6D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6D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6D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6D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6D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6D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6D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6D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56D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6D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6D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6D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6D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6D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6D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6D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6D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6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6D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6D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6D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6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6D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6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임</dc:creator>
  <cp:keywords/>
  <dc:description/>
  <cp:lastModifiedBy>세희 임</cp:lastModifiedBy>
  <cp:revision>19</cp:revision>
  <dcterms:created xsi:type="dcterms:W3CDTF">2025-06-02T00:18:00Z</dcterms:created>
  <dcterms:modified xsi:type="dcterms:W3CDTF">2025-06-02T04:59:00Z</dcterms:modified>
</cp:coreProperties>
</file>